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78E" w:rsidRDefault="00FC7D10">
      <w:r>
        <w:rPr>
          <w:b/>
        </w:rPr>
        <w:t>Supplementary Data 1.</w:t>
      </w:r>
      <w:r>
        <w:t xml:space="preserve"> Local fish 12S reference database methodology</w:t>
      </w:r>
    </w:p>
    <w:p w:rsidR="0064678E" w:rsidRDefault="00FC7D10">
      <w:pPr>
        <w:spacing w:line="254" w:lineRule="auto"/>
        <w:jc w:val="both"/>
        <w:rPr>
          <w:rFonts w:ascii="Calibri" w:eastAsia="Calibri" w:hAnsi="Calibri" w:cs="Calibri"/>
          <w:color w:val="000000"/>
        </w:rPr>
      </w:pPr>
      <w:r>
        <w:rPr>
          <w:rFonts w:eastAsia="Calibri" w:cs="Calibri"/>
          <w:color w:val="000000"/>
        </w:rPr>
        <w:t xml:space="preserve">The PCR reactions consisted of 0.2 </w:t>
      </w:r>
      <w:proofErr w:type="spellStart"/>
      <w:r>
        <w:rPr>
          <w:rFonts w:eastAsia="Calibri" w:cs="Calibri"/>
          <w:color w:val="000000"/>
        </w:rPr>
        <w:t>μM</w:t>
      </w:r>
      <w:proofErr w:type="spellEnd"/>
      <w:r>
        <w:rPr>
          <w:rFonts w:eastAsia="Calibri" w:cs="Calibri"/>
          <w:color w:val="000000"/>
        </w:rPr>
        <w:t xml:space="preserve"> of each primer, 0.2 </w:t>
      </w:r>
      <w:proofErr w:type="spellStart"/>
      <w:r>
        <w:rPr>
          <w:rFonts w:eastAsia="Calibri" w:cs="Calibri"/>
          <w:color w:val="000000"/>
        </w:rPr>
        <w:t>mM</w:t>
      </w:r>
      <w:proofErr w:type="spellEnd"/>
      <w:r>
        <w:rPr>
          <w:rFonts w:eastAsia="Calibri" w:cs="Calibri"/>
          <w:color w:val="000000"/>
        </w:rPr>
        <w:t xml:space="preserve"> </w:t>
      </w:r>
      <w:proofErr w:type="spellStart"/>
      <w:r>
        <w:rPr>
          <w:rFonts w:eastAsia="Calibri" w:cs="Calibri"/>
          <w:color w:val="000000"/>
        </w:rPr>
        <w:t>dNTP</w:t>
      </w:r>
      <w:proofErr w:type="spellEnd"/>
      <w:r>
        <w:rPr>
          <w:rFonts w:eastAsia="Calibri" w:cs="Calibri"/>
          <w:color w:val="000000"/>
        </w:rPr>
        <w:t xml:space="preserve"> mix, 1X Mg+ free PCR Buffer, 1.5 </w:t>
      </w:r>
      <w:proofErr w:type="spellStart"/>
      <w:r>
        <w:rPr>
          <w:rFonts w:eastAsia="Calibri" w:cs="Calibri"/>
          <w:color w:val="000000"/>
        </w:rPr>
        <w:t>mM</w:t>
      </w:r>
      <w:proofErr w:type="spellEnd"/>
      <w:r>
        <w:rPr>
          <w:rFonts w:eastAsia="Calibri" w:cs="Calibri"/>
          <w:color w:val="000000"/>
        </w:rPr>
        <w:t xml:space="preserve"> MgCl2, 0.02% BSA, 1 U DNA </w:t>
      </w:r>
      <w:proofErr w:type="spellStart"/>
      <w:r>
        <w:rPr>
          <w:rFonts w:eastAsia="Calibri" w:cs="Calibri"/>
          <w:color w:val="000000"/>
        </w:rPr>
        <w:t>Taq</w:t>
      </w:r>
      <w:proofErr w:type="spellEnd"/>
      <w:r>
        <w:rPr>
          <w:rFonts w:eastAsia="Calibri" w:cs="Calibri"/>
          <w:color w:val="000000"/>
        </w:rPr>
        <w:t xml:space="preserve"> polymerase (Invitrogen), and </w:t>
      </w:r>
      <w:proofErr w:type="gramStart"/>
      <w:r>
        <w:rPr>
          <w:rFonts w:eastAsia="Calibri" w:cs="Calibri"/>
          <w:color w:val="000000"/>
        </w:rPr>
        <w:t>1</w:t>
      </w:r>
      <w:proofErr w:type="gramEnd"/>
      <w:r>
        <w:rPr>
          <w:rFonts w:eastAsia="Calibri" w:cs="Calibri"/>
          <w:color w:val="000000"/>
        </w:rPr>
        <w:t xml:space="preserve"> ng of DNA template in 25 </w:t>
      </w:r>
      <w:proofErr w:type="spellStart"/>
      <w:r>
        <w:rPr>
          <w:rFonts w:eastAsia="Calibri" w:cs="Calibri"/>
          <w:color w:val="000000"/>
        </w:rPr>
        <w:t>μL</w:t>
      </w:r>
      <w:proofErr w:type="spellEnd"/>
      <w:r>
        <w:rPr>
          <w:rFonts w:eastAsia="Calibri" w:cs="Calibri"/>
          <w:color w:val="000000"/>
        </w:rPr>
        <w:t xml:space="preserve"> reactions. The </w:t>
      </w:r>
      <w:proofErr w:type="spellStart"/>
      <w:r>
        <w:rPr>
          <w:rFonts w:eastAsia="Calibri" w:cs="Calibri"/>
          <w:color w:val="000000"/>
        </w:rPr>
        <w:t>thermocycling</w:t>
      </w:r>
      <w:proofErr w:type="spellEnd"/>
      <w:r>
        <w:rPr>
          <w:rFonts w:eastAsia="Calibri" w:cs="Calibri"/>
          <w:color w:val="000000"/>
        </w:rPr>
        <w:t xml:space="preserve"> protocol consisted of initial 5 min denaturation at 95°C, followed by 35 cycles of 95°C denaturation, 61°C annealing, and 72°C extension for 30 sec each; final extension was set for 5 min at 72°C. Amplifications were verified using 1.2% agarose gel electrophoresis, and successful PCR products </w:t>
      </w:r>
      <w:proofErr w:type="gramStart"/>
      <w:r>
        <w:rPr>
          <w:rFonts w:eastAsia="Calibri" w:cs="Calibri"/>
          <w:color w:val="000000"/>
        </w:rPr>
        <w:t>were sent</w:t>
      </w:r>
      <w:proofErr w:type="gramEnd"/>
      <w:r>
        <w:rPr>
          <w:rFonts w:eastAsia="Calibri" w:cs="Calibri"/>
          <w:color w:val="000000"/>
        </w:rPr>
        <w:t xml:space="preserve"> for paired-end Sanger sequencing at the University of Arizona Genetics Core, Tucson facilities in Arizona, USA.</w:t>
      </w:r>
    </w:p>
    <w:p w:rsidR="0064678E" w:rsidRDefault="00FC7D10">
      <w:pPr>
        <w:spacing w:line="254" w:lineRule="auto"/>
        <w:jc w:val="both"/>
        <w:rPr>
          <w:rFonts w:ascii="Calibri" w:eastAsia="Calibri" w:hAnsi="Calibri" w:cs="Calibri"/>
          <w:color w:val="000000"/>
        </w:rPr>
      </w:pPr>
      <w:r>
        <w:rPr>
          <w:rFonts w:eastAsia="Calibri" w:cs="Calibri"/>
          <w:color w:val="000000"/>
        </w:rPr>
        <w:t xml:space="preserve">Sequences were manually curated using </w:t>
      </w:r>
      <w:proofErr w:type="spellStart"/>
      <w:r>
        <w:rPr>
          <w:rFonts w:eastAsia="Calibri" w:cs="Calibri"/>
          <w:color w:val="000000"/>
        </w:rPr>
        <w:t>Chromas</w:t>
      </w:r>
      <w:proofErr w:type="spellEnd"/>
      <w:r>
        <w:rPr>
          <w:rFonts w:eastAsia="Calibri" w:cs="Calibri"/>
          <w:color w:val="000000"/>
        </w:rPr>
        <w:t xml:space="preserve"> Pro v2.1.10, and complete alignments were conducted using </w:t>
      </w:r>
      <w:proofErr w:type="spellStart"/>
      <w:r>
        <w:rPr>
          <w:rFonts w:eastAsia="Calibri" w:cs="Calibri"/>
          <w:color w:val="000000"/>
        </w:rPr>
        <w:t>ClustalX</w:t>
      </w:r>
      <w:proofErr w:type="spellEnd"/>
      <w:r>
        <w:rPr>
          <w:rFonts w:eastAsia="Calibri" w:cs="Calibri"/>
          <w:color w:val="000000"/>
        </w:rPr>
        <w:t xml:space="preserve"> v2.1 (Larkin et al., 2007), resulting in 5</w:t>
      </w:r>
      <w:bookmarkStart w:id="0" w:name="_GoBack"/>
      <w:ins w:id="1" w:author="Camila" w:date="2024-11-23T11:40:00Z">
        <w:r w:rsidR="00D5546B">
          <w:rPr>
            <w:rFonts w:eastAsia="Calibri" w:cs="Calibri"/>
            <w:color w:val="000000"/>
          </w:rPr>
          <w:t>8</w:t>
        </w:r>
      </w:ins>
      <w:bookmarkEnd w:id="0"/>
      <w:del w:id="2" w:author="Camila" w:date="2024-11-23T11:40:00Z">
        <w:r w:rsidDel="00D5546B">
          <w:rPr>
            <w:rFonts w:eastAsia="Calibri" w:cs="Calibri"/>
            <w:color w:val="000000"/>
          </w:rPr>
          <w:delText>9</w:delText>
        </w:r>
      </w:del>
      <w:r>
        <w:rPr>
          <w:rFonts w:eastAsia="Calibri" w:cs="Calibri"/>
          <w:color w:val="000000"/>
        </w:rPr>
        <w:t xml:space="preserve"> unique high-quality sequences. Taxonomic annotations were manually retrieved from the NCBI taxonomy browser (</w:t>
      </w:r>
      <w:hyperlink r:id="rId4">
        <w:r>
          <w:rPr>
            <w:rFonts w:eastAsia="Calibri" w:cs="Calibri"/>
            <w:color w:val="0563C1"/>
            <w:u w:val="single"/>
          </w:rPr>
          <w:t>https://www.ncbi.nlm.nih.gov/Taxonomy/Browser/wwwtax.cgi</w:t>
        </w:r>
      </w:hyperlink>
      <w:r>
        <w:rPr>
          <w:rFonts w:eastAsia="Calibri" w:cs="Calibri"/>
          <w:color w:val="000000"/>
        </w:rPr>
        <w:t xml:space="preserve">; accessed January </w:t>
      </w:r>
      <w:proofErr w:type="gramStart"/>
      <w:r>
        <w:rPr>
          <w:rFonts w:eastAsia="Calibri" w:cs="Calibri"/>
          <w:color w:val="000000"/>
        </w:rPr>
        <w:t>15</w:t>
      </w:r>
      <w:r>
        <w:rPr>
          <w:rFonts w:eastAsia="Calibri" w:cs="Calibri"/>
          <w:color w:val="000000"/>
          <w:vertAlign w:val="superscript"/>
        </w:rPr>
        <w:t>th</w:t>
      </w:r>
      <w:proofErr w:type="gramEnd"/>
      <w:r>
        <w:rPr>
          <w:rFonts w:eastAsia="Calibri" w:cs="Calibri"/>
          <w:color w:val="000000"/>
        </w:rPr>
        <w:t xml:space="preserve">, 2023), and curated sequences were registered in </w:t>
      </w:r>
      <w:proofErr w:type="spellStart"/>
      <w:r>
        <w:rPr>
          <w:rFonts w:eastAsia="Calibri" w:cs="Calibri"/>
          <w:color w:val="000000"/>
        </w:rPr>
        <w:t>GenBank</w:t>
      </w:r>
      <w:proofErr w:type="spellEnd"/>
      <w:r>
        <w:rPr>
          <w:rFonts w:eastAsia="Calibri" w:cs="Calibri"/>
          <w:color w:val="000000"/>
        </w:rPr>
        <w:t xml:space="preserve"> (Table S4). </w:t>
      </w:r>
      <w:sdt>
        <w:sdtPr>
          <w:id w:val="1339849786"/>
        </w:sdtPr>
        <w:sdtEndPr/>
        <w:sdtContent>
          <w:r>
            <w:rPr>
              <w:rFonts w:eastAsia="Calibri" w:cs="Calibri"/>
              <w:color w:val="000000"/>
            </w:rPr>
            <w:t xml:space="preserve">We obtained the ~64 </w:t>
          </w:r>
          <w:proofErr w:type="spellStart"/>
          <w:r>
            <w:rPr>
              <w:rFonts w:eastAsia="Calibri" w:cs="Calibri"/>
              <w:color w:val="000000"/>
            </w:rPr>
            <w:t>bp</w:t>
          </w:r>
          <w:proofErr w:type="spellEnd"/>
          <w:r>
            <w:rPr>
              <w:rFonts w:eastAsia="Calibri" w:cs="Calibri"/>
              <w:color w:val="000000"/>
            </w:rPr>
            <w:t xml:space="preserve"> </w:t>
          </w:r>
          <w:proofErr w:type="spellStart"/>
          <w:r>
            <w:rPr>
              <w:rFonts w:eastAsia="Calibri" w:cs="Calibri"/>
              <w:color w:val="000000"/>
            </w:rPr>
            <w:t>teleo</w:t>
          </w:r>
          <w:proofErr w:type="spellEnd"/>
          <w:r>
            <w:rPr>
              <w:rFonts w:eastAsia="Calibri" w:cs="Calibri"/>
              <w:color w:val="000000"/>
            </w:rPr>
            <w:t xml:space="preserve"> metabarcode reference for each species using the </w:t>
          </w:r>
          <w:proofErr w:type="spellStart"/>
          <w:r>
            <w:rPr>
              <w:rFonts w:eastAsia="Calibri" w:cs="Calibri"/>
              <w:color w:val="000000"/>
            </w:rPr>
            <w:t>teleo</w:t>
          </w:r>
          <w:proofErr w:type="spellEnd"/>
          <w:r>
            <w:rPr>
              <w:rFonts w:eastAsia="Calibri" w:cs="Calibri"/>
              <w:color w:val="000000"/>
            </w:rPr>
            <w:t xml:space="preserve"> primers to perform </w:t>
          </w:r>
          <w:r>
            <w:rPr>
              <w:rFonts w:eastAsia="Calibri" w:cs="Calibri"/>
              <w:i/>
              <w:color w:val="000000"/>
            </w:rPr>
            <w:t xml:space="preserve">in </w:t>
          </w:r>
          <w:proofErr w:type="spellStart"/>
          <w:r>
            <w:rPr>
              <w:rFonts w:eastAsia="Calibri" w:cs="Calibri"/>
              <w:i/>
              <w:color w:val="000000"/>
            </w:rPr>
            <w:t>silico</w:t>
          </w:r>
          <w:proofErr w:type="spellEnd"/>
          <w:r>
            <w:rPr>
              <w:rFonts w:eastAsia="Calibri" w:cs="Calibri"/>
              <w:color w:val="000000"/>
            </w:rPr>
            <w:t xml:space="preserve"> PCR with </w:t>
          </w:r>
          <w:proofErr w:type="spellStart"/>
          <w:r>
            <w:rPr>
              <w:rFonts w:eastAsia="Calibri" w:cs="Calibri"/>
              <w:color w:val="000000"/>
            </w:rPr>
            <w:t>Obitools-ecoPCR</w:t>
          </w:r>
          <w:proofErr w:type="spellEnd"/>
          <w:r>
            <w:rPr>
              <w:rFonts w:eastAsia="Calibri" w:cs="Calibri"/>
              <w:color w:val="000000"/>
            </w:rPr>
            <w:t xml:space="preserve"> (Boyer et al., 2016). </w:t>
          </w:r>
          <w:r>
            <w:rPr>
              <w:rFonts w:eastAsia="Calibri" w:cs="Calibri"/>
              <w:i/>
              <w:color w:val="000000"/>
            </w:rPr>
            <w:t xml:space="preserve">In </w:t>
          </w:r>
          <w:proofErr w:type="spellStart"/>
          <w:proofErr w:type="gramStart"/>
          <w:r>
            <w:rPr>
              <w:rFonts w:eastAsia="Calibri" w:cs="Calibri"/>
              <w:i/>
              <w:color w:val="000000"/>
            </w:rPr>
            <w:t>silico</w:t>
          </w:r>
          <w:proofErr w:type="spellEnd"/>
          <w:proofErr w:type="gramEnd"/>
          <w:r>
            <w:rPr>
              <w:rFonts w:eastAsia="Calibri" w:cs="Calibri"/>
              <w:color w:val="000000"/>
            </w:rPr>
            <w:t xml:space="preserve"> PCR was unsuccessful for 14 species, for which the metabarcode region was extracted by performing complete alignment against the available references using </w:t>
          </w:r>
          <w:proofErr w:type="spellStart"/>
          <w:r>
            <w:rPr>
              <w:rFonts w:eastAsia="Calibri" w:cs="Calibri"/>
              <w:color w:val="000000"/>
            </w:rPr>
            <w:t>ClustalX</w:t>
          </w:r>
          <w:proofErr w:type="spellEnd"/>
          <w:r>
            <w:rPr>
              <w:rFonts w:eastAsia="Calibri" w:cs="Calibri"/>
              <w:color w:val="000000"/>
            </w:rPr>
            <w:t xml:space="preserve"> v2.1 (Larkin et al., 2007). To assess species discrimination of the </w:t>
          </w:r>
          <w:proofErr w:type="spellStart"/>
          <w:r>
            <w:rPr>
              <w:rFonts w:eastAsia="Calibri" w:cs="Calibri"/>
              <w:color w:val="000000"/>
            </w:rPr>
            <w:t>teleo</w:t>
          </w:r>
          <w:proofErr w:type="spellEnd"/>
          <w:r>
            <w:rPr>
              <w:rFonts w:eastAsia="Calibri" w:cs="Calibri"/>
              <w:color w:val="000000"/>
            </w:rPr>
            <w:t xml:space="preserve"> metabarcode within our new species, a complete alignment distance tree </w:t>
          </w:r>
          <w:proofErr w:type="gramStart"/>
          <w:r>
            <w:rPr>
              <w:rFonts w:eastAsia="Calibri" w:cs="Calibri"/>
              <w:color w:val="000000"/>
            </w:rPr>
            <w:t>was plotted</w:t>
          </w:r>
          <w:proofErr w:type="gramEnd"/>
          <w:r>
            <w:rPr>
              <w:rFonts w:eastAsia="Calibri" w:cs="Calibri"/>
              <w:color w:val="000000"/>
            </w:rPr>
            <w:t xml:space="preserve"> using </w:t>
          </w:r>
          <w:proofErr w:type="spellStart"/>
          <w:r>
            <w:rPr>
              <w:rFonts w:eastAsia="Calibri" w:cs="Calibri"/>
              <w:color w:val="000000"/>
            </w:rPr>
            <w:t>FigTree</w:t>
          </w:r>
          <w:proofErr w:type="spellEnd"/>
          <w:r>
            <w:rPr>
              <w:rFonts w:eastAsia="Calibri" w:cs="Calibri"/>
              <w:color w:val="000000"/>
            </w:rPr>
            <w:t xml:space="preserve"> v1.4.4 (</w:t>
          </w:r>
          <w:proofErr w:type="spellStart"/>
          <w:r>
            <w:rPr>
              <w:rFonts w:eastAsia="Calibri" w:cs="Calibri"/>
              <w:color w:val="000000"/>
            </w:rPr>
            <w:t>Rambaut</w:t>
          </w:r>
          <w:proofErr w:type="spellEnd"/>
          <w:r>
            <w:rPr>
              <w:rFonts w:eastAsia="Calibri" w:cs="Calibri"/>
              <w:color w:val="000000"/>
            </w:rPr>
            <w:t xml:space="preserve">, 2010). To evaluate the availability of genetic references for the 12S </w:t>
          </w:r>
          <w:proofErr w:type="spellStart"/>
          <w:r>
            <w:rPr>
              <w:rFonts w:eastAsia="Calibri" w:cs="Calibri"/>
              <w:color w:val="000000"/>
            </w:rPr>
            <w:t>teleo</w:t>
          </w:r>
          <w:proofErr w:type="spellEnd"/>
          <w:r>
            <w:rPr>
              <w:rFonts w:eastAsia="Calibri" w:cs="Calibri"/>
              <w:color w:val="000000"/>
            </w:rPr>
            <w:t xml:space="preserve"> barcode, we created Venn diagrams using </w:t>
          </w:r>
          <w:proofErr w:type="spellStart"/>
          <w:r>
            <w:rPr>
              <w:rFonts w:eastAsia="Calibri" w:cs="Calibri"/>
              <w:color w:val="000000"/>
            </w:rPr>
            <w:t>TaxonTableTools</w:t>
          </w:r>
          <w:proofErr w:type="spellEnd"/>
          <w:r>
            <w:rPr>
              <w:rFonts w:eastAsia="Calibri" w:cs="Calibri"/>
              <w:color w:val="000000"/>
            </w:rPr>
            <w:t xml:space="preserve"> (</w:t>
          </w:r>
          <w:proofErr w:type="spellStart"/>
          <w:r>
            <w:rPr>
              <w:rFonts w:eastAsia="Calibri" w:cs="Calibri"/>
              <w:color w:val="000000"/>
            </w:rPr>
            <w:t>Macher</w:t>
          </w:r>
          <w:proofErr w:type="spellEnd"/>
          <w:r>
            <w:rPr>
              <w:rFonts w:eastAsia="Calibri" w:cs="Calibri"/>
              <w:color w:val="000000"/>
            </w:rPr>
            <w:t xml:space="preserve"> et al., 2021) to compare Gulf of California fish found in </w:t>
          </w:r>
          <w:proofErr w:type="spellStart"/>
          <w:r>
            <w:rPr>
              <w:rFonts w:eastAsia="Calibri" w:cs="Calibri"/>
              <w:color w:val="000000"/>
            </w:rPr>
            <w:t>GenBank</w:t>
          </w:r>
          <w:proofErr w:type="spellEnd"/>
          <w:r>
            <w:rPr>
              <w:rFonts w:eastAsia="Calibri" w:cs="Calibri"/>
              <w:color w:val="000000"/>
            </w:rPr>
            <w:t xml:space="preserve"> against our local reference and our method-combined fish species list for cryptobenthic and conspicuous fish.</w:t>
          </w:r>
        </w:sdtContent>
      </w:sdt>
    </w:p>
    <w:p w:rsidR="0064678E" w:rsidRDefault="0064678E"/>
    <w:p w:rsidR="0064678E" w:rsidRDefault="00FC7D10">
      <w:pPr>
        <w:rPr>
          <w:b/>
        </w:rPr>
      </w:pPr>
      <w:r>
        <w:br w:type="page"/>
      </w:r>
    </w:p>
    <w:p w:rsidR="0064678E" w:rsidRDefault="00FC7D10">
      <w:r>
        <w:rPr>
          <w:b/>
        </w:rPr>
        <w:lastRenderedPageBreak/>
        <w:t>Supplementary Data 2.</w:t>
      </w:r>
      <w:r>
        <w:t xml:space="preserve"> 12S </w:t>
      </w:r>
      <w:proofErr w:type="gramStart"/>
      <w:r>
        <w:t>eDNA</w:t>
      </w:r>
      <w:proofErr w:type="gramEnd"/>
      <w:r>
        <w:t xml:space="preserve"> sequence processing</w:t>
      </w:r>
    </w:p>
    <w:p w:rsidR="0064678E" w:rsidRDefault="00FC7D10">
      <w:pPr>
        <w:spacing w:line="254" w:lineRule="auto"/>
        <w:jc w:val="both"/>
        <w:rPr>
          <w:rFonts w:ascii="Calibri" w:eastAsia="Calibri" w:hAnsi="Calibri" w:cs="Calibri"/>
          <w:color w:val="000000"/>
        </w:rPr>
      </w:pPr>
      <w:r>
        <w:rPr>
          <w:rFonts w:eastAsia="Calibri" w:cs="Calibri"/>
          <w:color w:val="000000"/>
        </w:rPr>
        <w:t xml:space="preserve">We employed a different </w:t>
      </w:r>
      <w:proofErr w:type="spellStart"/>
      <w:r>
        <w:rPr>
          <w:rFonts w:eastAsia="Calibri" w:cs="Calibri"/>
          <w:color w:val="000000"/>
        </w:rPr>
        <w:t>bioinformatic</w:t>
      </w:r>
      <w:proofErr w:type="spellEnd"/>
      <w:r>
        <w:rPr>
          <w:rFonts w:eastAsia="Calibri" w:cs="Calibri"/>
          <w:color w:val="000000"/>
        </w:rPr>
        <w:t xml:space="preserve"> approach compared to the annotated OTUs using fixed similarity thresholds outlined by Valdivia-Carrillo et al., (2021). We used the ANACAPA pipeline (Curd et al., 2019) to create a custom 12S reference database, obtain amplicon sequence variants (ASVs) from 12S sequences, and perform taxonomic annotation of ASVs within a Bayesian framework. First, we used the CRUX module with default parameters to create a genetic reference library of the 12S </w:t>
      </w:r>
      <w:proofErr w:type="spellStart"/>
      <w:r>
        <w:rPr>
          <w:rFonts w:eastAsia="Calibri" w:cs="Calibri"/>
          <w:color w:val="000000"/>
        </w:rPr>
        <w:t>teleo</w:t>
      </w:r>
      <w:proofErr w:type="spellEnd"/>
      <w:r>
        <w:rPr>
          <w:rFonts w:eastAsia="Calibri" w:cs="Calibri"/>
          <w:color w:val="000000"/>
        </w:rPr>
        <w:t xml:space="preserve"> metabarcode. We used the European annotated nucleotide (ENA) vertebrates repository (143rd version, downloaded June 7th, 2021; </w:t>
      </w:r>
      <w:proofErr w:type="spellStart"/>
      <w:r>
        <w:rPr>
          <w:rFonts w:eastAsia="Calibri" w:cs="Calibri"/>
          <w:color w:val="000000"/>
        </w:rPr>
        <w:t>Kanz</w:t>
      </w:r>
      <w:proofErr w:type="spellEnd"/>
      <w:r>
        <w:rPr>
          <w:rFonts w:eastAsia="Calibri" w:cs="Calibri"/>
          <w:color w:val="000000"/>
        </w:rPr>
        <w:t xml:space="preserve"> et al., 2005) as seed for </w:t>
      </w:r>
      <w:proofErr w:type="spellStart"/>
      <w:r>
        <w:rPr>
          <w:rFonts w:eastAsia="Calibri" w:cs="Calibri"/>
          <w:color w:val="000000"/>
        </w:rPr>
        <w:t>ecoPCR</w:t>
      </w:r>
      <w:proofErr w:type="spellEnd"/>
      <w:r>
        <w:rPr>
          <w:rFonts w:eastAsia="Calibri" w:cs="Calibri"/>
          <w:color w:val="000000"/>
        </w:rPr>
        <w:t xml:space="preserve"> </w:t>
      </w:r>
      <w:r>
        <w:rPr>
          <w:rFonts w:eastAsia="Calibri" w:cs="Calibri"/>
          <w:i/>
          <w:color w:val="000000"/>
        </w:rPr>
        <w:t xml:space="preserve">in </w:t>
      </w:r>
      <w:proofErr w:type="spellStart"/>
      <w:r>
        <w:rPr>
          <w:rFonts w:eastAsia="Calibri" w:cs="Calibri"/>
          <w:i/>
          <w:color w:val="000000"/>
        </w:rPr>
        <w:t>silico</w:t>
      </w:r>
      <w:proofErr w:type="spellEnd"/>
      <w:r>
        <w:rPr>
          <w:rFonts w:eastAsia="Calibri" w:cs="Calibri"/>
          <w:color w:val="000000"/>
        </w:rPr>
        <w:t xml:space="preserve"> amplification (Boyer et al., 2016) and the NCBI annotated nucleotide repository (downloaded February 16th, 2023) for </w:t>
      </w:r>
      <w:proofErr w:type="spellStart"/>
      <w:r>
        <w:rPr>
          <w:rFonts w:eastAsia="Calibri" w:cs="Calibri"/>
          <w:color w:val="000000"/>
        </w:rPr>
        <w:t>blastn</w:t>
      </w:r>
      <w:proofErr w:type="spellEnd"/>
      <w:r>
        <w:rPr>
          <w:rFonts w:eastAsia="Calibri" w:cs="Calibri"/>
          <w:color w:val="000000"/>
        </w:rPr>
        <w:t xml:space="preserve"> search of all available 12S sequences. Our local fish references and associated taxonomy </w:t>
      </w:r>
      <w:proofErr w:type="gramStart"/>
      <w:r>
        <w:rPr>
          <w:rFonts w:eastAsia="Calibri" w:cs="Calibri"/>
          <w:color w:val="000000"/>
        </w:rPr>
        <w:t>were manually incorporated into the CRUX reference and converted to Bowtie format</w:t>
      </w:r>
      <w:proofErr w:type="gramEnd"/>
      <w:r>
        <w:rPr>
          <w:rFonts w:eastAsia="Calibri" w:cs="Calibri"/>
          <w:color w:val="000000"/>
        </w:rPr>
        <w:t>.</w:t>
      </w:r>
    </w:p>
    <w:p w:rsidR="0064678E" w:rsidRDefault="00FC7D10">
      <w:pPr>
        <w:spacing w:line="254" w:lineRule="auto"/>
        <w:jc w:val="both"/>
        <w:rPr>
          <w:rFonts w:ascii="Calibri" w:eastAsia="Calibri" w:hAnsi="Calibri" w:cs="Calibri"/>
          <w:color w:val="000000"/>
        </w:rPr>
      </w:pPr>
      <w:r>
        <w:rPr>
          <w:rFonts w:eastAsia="Calibri" w:cs="Calibri"/>
          <w:color w:val="000000"/>
        </w:rPr>
        <w:t xml:space="preserve">Sequencing reads underwent quality control and ASV parsing using ANACAPA's second module. Primers and adapters </w:t>
      </w:r>
      <w:proofErr w:type="gramStart"/>
      <w:r>
        <w:rPr>
          <w:rFonts w:eastAsia="Calibri" w:cs="Calibri"/>
          <w:color w:val="000000"/>
        </w:rPr>
        <w:t>were removed</w:t>
      </w:r>
      <w:proofErr w:type="gramEnd"/>
      <w:r>
        <w:rPr>
          <w:rFonts w:eastAsia="Calibri" w:cs="Calibri"/>
          <w:color w:val="000000"/>
        </w:rPr>
        <w:t xml:space="preserve"> using </w:t>
      </w:r>
      <w:proofErr w:type="spellStart"/>
      <w:r>
        <w:rPr>
          <w:rFonts w:eastAsia="Calibri" w:cs="Calibri"/>
          <w:color w:val="000000"/>
        </w:rPr>
        <w:t>cutadapt</w:t>
      </w:r>
      <w:proofErr w:type="spellEnd"/>
      <w:r>
        <w:rPr>
          <w:rFonts w:eastAsia="Calibri" w:cs="Calibri"/>
          <w:color w:val="000000"/>
        </w:rPr>
        <w:t xml:space="preserve"> (Martin, 2011), allowing a 30% mismatch. Sequences with an average Phred33 score below 30 and shorter than 40 </w:t>
      </w:r>
      <w:proofErr w:type="spellStart"/>
      <w:r>
        <w:rPr>
          <w:rFonts w:eastAsia="Calibri" w:cs="Calibri"/>
          <w:color w:val="000000"/>
        </w:rPr>
        <w:t>bp</w:t>
      </w:r>
      <w:proofErr w:type="spellEnd"/>
      <w:r>
        <w:rPr>
          <w:rFonts w:eastAsia="Calibri" w:cs="Calibri"/>
          <w:color w:val="000000"/>
        </w:rPr>
        <w:t xml:space="preserve"> </w:t>
      </w:r>
      <w:proofErr w:type="gramStart"/>
      <w:r>
        <w:rPr>
          <w:rFonts w:eastAsia="Calibri" w:cs="Calibri"/>
          <w:color w:val="000000"/>
        </w:rPr>
        <w:t>were discarded</w:t>
      </w:r>
      <w:proofErr w:type="gramEnd"/>
      <w:r>
        <w:rPr>
          <w:rFonts w:eastAsia="Calibri" w:cs="Calibri"/>
          <w:color w:val="000000"/>
        </w:rPr>
        <w:t xml:space="preserve"> using </w:t>
      </w:r>
      <w:proofErr w:type="spellStart"/>
      <w:r>
        <w:rPr>
          <w:rFonts w:eastAsia="Calibri" w:cs="Calibri"/>
          <w:color w:val="000000"/>
        </w:rPr>
        <w:t>FastX</w:t>
      </w:r>
      <w:proofErr w:type="spellEnd"/>
      <w:r>
        <w:rPr>
          <w:rFonts w:eastAsia="Calibri" w:cs="Calibri"/>
          <w:color w:val="000000"/>
        </w:rPr>
        <w:t xml:space="preserve">-toolkit (Gordon &amp; Hannon, 2010). ASV parsing was performed using DADA2 (Callahan et al., 2016), allowing a minimum sequence length of 40 </w:t>
      </w:r>
      <w:proofErr w:type="spellStart"/>
      <w:r>
        <w:rPr>
          <w:rFonts w:eastAsia="Calibri" w:cs="Calibri"/>
          <w:color w:val="000000"/>
        </w:rPr>
        <w:t>bp</w:t>
      </w:r>
      <w:proofErr w:type="spellEnd"/>
      <w:r>
        <w:rPr>
          <w:rFonts w:eastAsia="Calibri" w:cs="Calibri"/>
          <w:color w:val="000000"/>
        </w:rPr>
        <w:t xml:space="preserve"> and 20 </w:t>
      </w:r>
      <w:proofErr w:type="spellStart"/>
      <w:r>
        <w:rPr>
          <w:rFonts w:eastAsia="Calibri" w:cs="Calibri"/>
          <w:color w:val="000000"/>
        </w:rPr>
        <w:t>pb</w:t>
      </w:r>
      <w:proofErr w:type="spellEnd"/>
      <w:r>
        <w:rPr>
          <w:rFonts w:eastAsia="Calibri" w:cs="Calibri"/>
          <w:color w:val="000000"/>
        </w:rPr>
        <w:t xml:space="preserve"> minimum overlap with a maximum of 2 mismatches for forward and reverse read alignment. The ANACAPA classifier module was then used to assign taxonomy to ASVs using a modified version of the BCLA algorithm in Bowtie 2 v2.3.5 (Langmead &amp; </w:t>
      </w:r>
      <w:proofErr w:type="spellStart"/>
      <w:r>
        <w:rPr>
          <w:rFonts w:eastAsia="Calibri" w:cs="Calibri"/>
          <w:color w:val="000000"/>
        </w:rPr>
        <w:t>Salzberg</w:t>
      </w:r>
      <w:proofErr w:type="spellEnd"/>
      <w:r>
        <w:rPr>
          <w:rFonts w:eastAsia="Calibri" w:cs="Calibri"/>
          <w:color w:val="000000"/>
        </w:rPr>
        <w:t>, 2012) under default parameters and 100 bootstrap replicates to assess the robustness of phylum to species-level annotations (see Table S5</w:t>
      </w:r>
      <w:r>
        <w:rPr>
          <w:rFonts w:eastAsia="Calibri" w:cs="Calibri"/>
          <w:b/>
          <w:color w:val="000000"/>
        </w:rPr>
        <w:t xml:space="preserve"> </w:t>
      </w:r>
      <w:r>
        <w:rPr>
          <w:rFonts w:eastAsia="Calibri" w:cs="Calibri"/>
          <w:color w:val="000000"/>
        </w:rPr>
        <w:t>for complete ANACAPA parametrization).</w:t>
      </w:r>
    </w:p>
    <w:p w:rsidR="0064678E" w:rsidRDefault="00FC7D10">
      <w:pPr>
        <w:spacing w:line="254" w:lineRule="auto"/>
        <w:jc w:val="both"/>
        <w:rPr>
          <w:rFonts w:ascii="Calibri" w:eastAsia="Calibri" w:hAnsi="Calibri" w:cs="Calibri"/>
          <w:color w:val="000000"/>
        </w:rPr>
      </w:pPr>
      <w:r>
        <w:rPr>
          <w:rFonts w:eastAsia="Calibri" w:cs="Calibri"/>
          <w:color w:val="000000"/>
        </w:rPr>
        <w:t xml:space="preserve">The resulting 12S raw ASV table contained read counts per sample, sequence identity, taxonomic annotations from species to phylum, bootstrap </w:t>
      </w:r>
      <w:proofErr w:type="gramStart"/>
      <w:r>
        <w:rPr>
          <w:rFonts w:eastAsia="Calibri" w:cs="Calibri"/>
          <w:color w:val="000000"/>
        </w:rPr>
        <w:t>scores,</w:t>
      </w:r>
      <w:proofErr w:type="gramEnd"/>
      <w:r>
        <w:rPr>
          <w:rFonts w:eastAsia="Calibri" w:cs="Calibri"/>
          <w:color w:val="000000"/>
        </w:rPr>
        <w:t xml:space="preserve"> and </w:t>
      </w:r>
      <w:proofErr w:type="spellStart"/>
      <w:r>
        <w:rPr>
          <w:rFonts w:eastAsia="Calibri" w:cs="Calibri"/>
          <w:color w:val="000000"/>
        </w:rPr>
        <w:t>GenBank</w:t>
      </w:r>
      <w:proofErr w:type="spellEnd"/>
      <w:r>
        <w:rPr>
          <w:rFonts w:eastAsia="Calibri" w:cs="Calibri"/>
          <w:color w:val="000000"/>
        </w:rPr>
        <w:t xml:space="preserve"> IDs from the matched references. Firstly, we removed all ASVs found in the negative control pool to avoid false positives due to contamination. We also removed global singletons, which pose a higher risk of including false positives, and poly G-tailed ASVs that matched as likely PCR or sequencing errors (see Table S6 for filtering steps). Taxonomic annotations were manually curated, eliminating uncertain annotations with a bootstrap score below 70 (i.e., any ASV annotation that </w:t>
      </w:r>
      <w:proofErr w:type="gramStart"/>
      <w:r>
        <w:rPr>
          <w:rFonts w:eastAsia="Calibri" w:cs="Calibri"/>
          <w:color w:val="000000"/>
        </w:rPr>
        <w:t>didn’t</w:t>
      </w:r>
      <w:proofErr w:type="gramEnd"/>
      <w:r>
        <w:rPr>
          <w:rFonts w:eastAsia="Calibri" w:cs="Calibri"/>
          <w:color w:val="000000"/>
        </w:rPr>
        <w:t xml:space="preserve"> align to the same reference in at least 70% of bootstrap replicates).</w:t>
      </w:r>
    </w:p>
    <w:p w:rsidR="0064678E" w:rsidRDefault="00FC7D10">
      <w:pPr>
        <w:spacing w:line="254" w:lineRule="auto"/>
        <w:jc w:val="both"/>
        <w:rPr>
          <w:rFonts w:ascii="Calibri" w:eastAsia="Calibri" w:hAnsi="Calibri" w:cs="Calibri"/>
          <w:color w:val="000000"/>
        </w:rPr>
      </w:pPr>
      <w:r>
        <w:rPr>
          <w:rFonts w:eastAsia="Calibri" w:cs="Calibri"/>
          <w:color w:val="000000"/>
        </w:rPr>
        <w:t xml:space="preserve">Subsequently, we manually reviewed all taxonomic annotations to retain fish from the Gulf of California. Taxa </w:t>
      </w:r>
      <w:proofErr w:type="gramStart"/>
      <w:r>
        <w:rPr>
          <w:rFonts w:eastAsia="Calibri" w:cs="Calibri"/>
          <w:color w:val="000000"/>
        </w:rPr>
        <w:t>were retained</w:t>
      </w:r>
      <w:proofErr w:type="gramEnd"/>
      <w:r>
        <w:rPr>
          <w:rFonts w:eastAsia="Calibri" w:cs="Calibri"/>
          <w:color w:val="000000"/>
        </w:rPr>
        <w:t xml:space="preserve"> if species or genus appeared in any of the following taxonomic lists: (</w:t>
      </w:r>
      <w:proofErr w:type="spellStart"/>
      <w:r>
        <w:rPr>
          <w:rFonts w:eastAsia="Calibri" w:cs="Calibri"/>
          <w:color w:val="000000"/>
        </w:rPr>
        <w:t>i</w:t>
      </w:r>
      <w:proofErr w:type="spellEnd"/>
      <w:r>
        <w:rPr>
          <w:rFonts w:eastAsia="Calibri" w:cs="Calibri"/>
          <w:color w:val="000000"/>
        </w:rPr>
        <w:t xml:space="preserve">) our local fish genetic references, (ii) visual surveys, (iii) collections, or (iv) historical records. For genera not found in the previous step, we performed a second verification by consulting the </w:t>
      </w:r>
      <w:proofErr w:type="spellStart"/>
      <w:r>
        <w:rPr>
          <w:rFonts w:eastAsia="Calibri" w:cs="Calibri"/>
          <w:color w:val="000000"/>
        </w:rPr>
        <w:t>Shorefishes</w:t>
      </w:r>
      <w:proofErr w:type="spellEnd"/>
      <w:r>
        <w:rPr>
          <w:rFonts w:eastAsia="Calibri" w:cs="Calibri"/>
          <w:color w:val="000000"/>
        </w:rPr>
        <w:t xml:space="preserve"> (Robertson &amp; Allen, 2015) and </w:t>
      </w:r>
      <w:proofErr w:type="spellStart"/>
      <w:r>
        <w:rPr>
          <w:rFonts w:eastAsia="Calibri" w:cs="Calibri"/>
          <w:color w:val="000000"/>
        </w:rPr>
        <w:t>FishBase</w:t>
      </w:r>
      <w:proofErr w:type="spellEnd"/>
      <w:r>
        <w:rPr>
          <w:rFonts w:eastAsia="Calibri" w:cs="Calibri"/>
          <w:color w:val="000000"/>
        </w:rPr>
        <w:t xml:space="preserve"> (Froese &amp; </w:t>
      </w:r>
      <w:proofErr w:type="spellStart"/>
      <w:r>
        <w:rPr>
          <w:rFonts w:eastAsia="Calibri" w:cs="Calibri"/>
          <w:color w:val="000000"/>
        </w:rPr>
        <w:t>Pauly</w:t>
      </w:r>
      <w:proofErr w:type="spellEnd"/>
      <w:r>
        <w:rPr>
          <w:rFonts w:eastAsia="Calibri" w:cs="Calibri"/>
          <w:color w:val="000000"/>
        </w:rPr>
        <w:t xml:space="preserve">, 2002) repositories to confirm the genus distribution in the Gulf of California. </w:t>
      </w:r>
      <w:proofErr w:type="gramStart"/>
      <w:r>
        <w:rPr>
          <w:rFonts w:eastAsia="Calibri" w:cs="Calibri"/>
          <w:color w:val="000000"/>
        </w:rPr>
        <w:t xml:space="preserve">These filtering criteria excluded conspicuous genera </w:t>
      </w:r>
      <w:proofErr w:type="spellStart"/>
      <w:r>
        <w:rPr>
          <w:rFonts w:eastAsia="Calibri" w:cs="Calibri"/>
          <w:i/>
          <w:color w:val="000000"/>
        </w:rPr>
        <w:t>Etheostoma</w:t>
      </w:r>
      <w:proofErr w:type="spellEnd"/>
      <w:r>
        <w:rPr>
          <w:rFonts w:eastAsia="Calibri" w:cs="Calibri"/>
          <w:i/>
          <w:color w:val="000000"/>
        </w:rPr>
        <w:t xml:space="preserve"> </w:t>
      </w:r>
      <w:r>
        <w:rPr>
          <w:rFonts w:eastAsia="Calibri" w:cs="Calibri"/>
          <w:color w:val="000000"/>
        </w:rPr>
        <w:t>(55 ASVs, ~800k reads)</w:t>
      </w:r>
      <w:r>
        <w:rPr>
          <w:rFonts w:eastAsia="Calibri" w:cs="Calibri"/>
          <w:i/>
          <w:color w:val="000000"/>
        </w:rPr>
        <w:t xml:space="preserve">, </w:t>
      </w:r>
      <w:proofErr w:type="spellStart"/>
      <w:r>
        <w:rPr>
          <w:rFonts w:eastAsia="Calibri" w:cs="Calibri"/>
          <w:i/>
          <w:color w:val="000000"/>
        </w:rPr>
        <w:t>Genicanthus</w:t>
      </w:r>
      <w:proofErr w:type="spellEnd"/>
      <w:r>
        <w:rPr>
          <w:rFonts w:eastAsia="Calibri" w:cs="Calibri"/>
          <w:i/>
          <w:color w:val="000000"/>
        </w:rPr>
        <w:t xml:space="preserve"> </w:t>
      </w:r>
      <w:r>
        <w:rPr>
          <w:rFonts w:eastAsia="Calibri" w:cs="Calibri"/>
          <w:color w:val="000000"/>
        </w:rPr>
        <w:t>(8 ASVs, 484 reads)</w:t>
      </w:r>
      <w:r>
        <w:rPr>
          <w:rFonts w:eastAsia="Calibri" w:cs="Calibri"/>
          <w:i/>
          <w:color w:val="000000"/>
        </w:rPr>
        <w:t xml:space="preserve">, </w:t>
      </w:r>
      <w:proofErr w:type="spellStart"/>
      <w:r>
        <w:rPr>
          <w:rFonts w:eastAsia="Calibri" w:cs="Calibri"/>
          <w:i/>
          <w:color w:val="000000"/>
        </w:rPr>
        <w:t>Grammistes</w:t>
      </w:r>
      <w:proofErr w:type="spellEnd"/>
      <w:r>
        <w:rPr>
          <w:rFonts w:eastAsia="Calibri" w:cs="Calibri"/>
          <w:i/>
          <w:color w:val="000000"/>
        </w:rPr>
        <w:t xml:space="preserve"> </w:t>
      </w:r>
      <w:r>
        <w:rPr>
          <w:rFonts w:eastAsia="Calibri" w:cs="Calibri"/>
          <w:color w:val="000000"/>
        </w:rPr>
        <w:t>(2 ASVs, 26 reads)</w:t>
      </w:r>
      <w:r>
        <w:rPr>
          <w:rFonts w:eastAsia="Calibri" w:cs="Calibri"/>
          <w:i/>
          <w:color w:val="000000"/>
        </w:rPr>
        <w:t xml:space="preserve">, </w:t>
      </w:r>
      <w:proofErr w:type="spellStart"/>
      <w:r>
        <w:rPr>
          <w:rFonts w:eastAsia="Calibri" w:cs="Calibri"/>
          <w:i/>
          <w:color w:val="000000"/>
        </w:rPr>
        <w:t>Naso</w:t>
      </w:r>
      <w:proofErr w:type="spellEnd"/>
      <w:r>
        <w:rPr>
          <w:rFonts w:eastAsia="Calibri" w:cs="Calibri"/>
          <w:color w:val="000000"/>
        </w:rPr>
        <w:t xml:space="preserve"> (1 ASV, 8 reads)</w:t>
      </w:r>
      <w:r>
        <w:rPr>
          <w:rFonts w:eastAsia="Calibri" w:cs="Calibri"/>
          <w:i/>
          <w:color w:val="000000"/>
        </w:rPr>
        <w:t xml:space="preserve">, </w:t>
      </w:r>
      <w:proofErr w:type="spellStart"/>
      <w:r>
        <w:rPr>
          <w:rFonts w:eastAsia="Calibri" w:cs="Calibri"/>
          <w:i/>
          <w:color w:val="000000"/>
        </w:rPr>
        <w:t>Oreochromis</w:t>
      </w:r>
      <w:proofErr w:type="spellEnd"/>
      <w:r>
        <w:rPr>
          <w:rFonts w:eastAsia="Calibri" w:cs="Calibri"/>
          <w:color w:val="000000"/>
        </w:rPr>
        <w:t xml:space="preserve"> (2 ASVs, 95 reads)</w:t>
      </w:r>
      <w:r>
        <w:rPr>
          <w:rFonts w:eastAsia="Calibri" w:cs="Calibri"/>
          <w:i/>
          <w:color w:val="000000"/>
        </w:rPr>
        <w:t xml:space="preserve">, </w:t>
      </w:r>
      <w:proofErr w:type="spellStart"/>
      <w:r>
        <w:rPr>
          <w:rFonts w:eastAsia="Calibri" w:cs="Calibri"/>
          <w:i/>
          <w:color w:val="000000"/>
        </w:rPr>
        <w:t>Paracaesio</w:t>
      </w:r>
      <w:proofErr w:type="spellEnd"/>
      <w:r>
        <w:rPr>
          <w:rFonts w:eastAsia="Calibri" w:cs="Calibri"/>
          <w:color w:val="000000"/>
        </w:rPr>
        <w:t xml:space="preserve"> (2 ASVs, 7 reads), </w:t>
      </w:r>
      <w:proofErr w:type="spellStart"/>
      <w:r>
        <w:rPr>
          <w:rFonts w:eastAsia="Calibri" w:cs="Calibri"/>
          <w:i/>
          <w:color w:val="000000"/>
        </w:rPr>
        <w:t>Percina</w:t>
      </w:r>
      <w:proofErr w:type="spellEnd"/>
      <w:r>
        <w:rPr>
          <w:rFonts w:eastAsia="Calibri" w:cs="Calibri"/>
          <w:color w:val="000000"/>
        </w:rPr>
        <w:t xml:space="preserve"> (4 ASVs, 350 reads), </w:t>
      </w:r>
      <w:proofErr w:type="spellStart"/>
      <w:r>
        <w:rPr>
          <w:rFonts w:eastAsia="Calibri" w:cs="Calibri"/>
          <w:i/>
          <w:color w:val="000000"/>
        </w:rPr>
        <w:t>Pholidapus</w:t>
      </w:r>
      <w:proofErr w:type="spellEnd"/>
      <w:r>
        <w:rPr>
          <w:rFonts w:eastAsia="Calibri" w:cs="Calibri"/>
          <w:color w:val="000000"/>
        </w:rPr>
        <w:t xml:space="preserve"> (10 ASVs, 216 reads), </w:t>
      </w:r>
      <w:proofErr w:type="spellStart"/>
      <w:r>
        <w:rPr>
          <w:rFonts w:eastAsia="Calibri" w:cs="Calibri"/>
          <w:i/>
          <w:color w:val="000000"/>
        </w:rPr>
        <w:t>Ruvettus</w:t>
      </w:r>
      <w:proofErr w:type="spellEnd"/>
      <w:r>
        <w:rPr>
          <w:rFonts w:eastAsia="Calibri" w:cs="Calibri"/>
          <w:i/>
          <w:color w:val="000000"/>
        </w:rPr>
        <w:t xml:space="preserve"> (1 ASVs, 4 reads), </w:t>
      </w:r>
      <w:proofErr w:type="spellStart"/>
      <w:r>
        <w:rPr>
          <w:rFonts w:eastAsia="Calibri" w:cs="Calibri"/>
          <w:i/>
          <w:color w:val="000000"/>
        </w:rPr>
        <w:t>Sargocentron</w:t>
      </w:r>
      <w:proofErr w:type="spellEnd"/>
      <w:r>
        <w:rPr>
          <w:rFonts w:eastAsia="Calibri" w:cs="Calibri"/>
          <w:i/>
          <w:color w:val="000000"/>
        </w:rPr>
        <w:t xml:space="preserve"> (7 ASVs, 1,966 reads)</w:t>
      </w:r>
      <w:r>
        <w:rPr>
          <w:rFonts w:eastAsia="Calibri" w:cs="Calibri"/>
          <w:color w:val="000000"/>
        </w:rPr>
        <w:t xml:space="preserve"> and </w:t>
      </w:r>
      <w:proofErr w:type="spellStart"/>
      <w:r>
        <w:rPr>
          <w:rFonts w:eastAsia="Calibri" w:cs="Calibri"/>
          <w:i/>
          <w:color w:val="000000"/>
        </w:rPr>
        <w:t>Siganus</w:t>
      </w:r>
      <w:proofErr w:type="spellEnd"/>
      <w:r>
        <w:rPr>
          <w:rFonts w:eastAsia="Calibri" w:cs="Calibri"/>
          <w:color w:val="000000"/>
        </w:rPr>
        <w:t xml:space="preserve"> (1 ASV, 2 reads).</w:t>
      </w:r>
      <w:proofErr w:type="gramEnd"/>
      <w:r>
        <w:rPr>
          <w:rFonts w:eastAsia="Calibri" w:cs="Calibri"/>
          <w:color w:val="000000"/>
        </w:rPr>
        <w:t xml:space="preserve"> </w:t>
      </w:r>
    </w:p>
    <w:p w:rsidR="00616C1D" w:rsidRDefault="00FC7D10">
      <w:pPr>
        <w:spacing w:line="254" w:lineRule="auto"/>
        <w:jc w:val="both"/>
        <w:rPr>
          <w:rFonts w:eastAsia="Calibri" w:cs="Calibri"/>
          <w:color w:val="000000"/>
        </w:rPr>
      </w:pPr>
      <w:r>
        <w:rPr>
          <w:rFonts w:eastAsia="Calibri" w:cs="Calibri"/>
          <w:color w:val="000000"/>
        </w:rPr>
        <w:t>Finally, we excluded all reads and ASVs exclusive to three samples with low amplicon richness (fewer than two standard deviations below the mean of kept samples, i.e., lower than 2,340 ASVs). All filtering steps and resulting ASVs and sequence counts are available in Table S6. We kept a clean and curated ASV contingency table for the 25 high-quality samples, containing phylum-to-species annotations for subsequent analyses.</w:t>
      </w:r>
    </w:p>
    <w:p w:rsidR="00616C1D" w:rsidRDefault="00616C1D">
      <w:pPr>
        <w:spacing w:line="254" w:lineRule="auto"/>
        <w:jc w:val="both"/>
        <w:rPr>
          <w:rFonts w:eastAsia="Calibri" w:cs="Calibri"/>
          <w:color w:val="000000"/>
        </w:rPr>
      </w:pPr>
      <w:r>
        <w:rPr>
          <w:rFonts w:eastAsia="Calibri" w:cs="Calibri"/>
          <w:noProof/>
          <w:color w:val="000000"/>
        </w:rPr>
        <w:lastRenderedPageBreak/>
        <w:drawing>
          <wp:anchor distT="0" distB="0" distL="0" distR="0" simplePos="0" relativeHeight="251659264" behindDoc="0" locked="0" layoutInCell="1" allowOverlap="1" wp14:anchorId="70284578" wp14:editId="53FE0813">
            <wp:simplePos x="0" y="0"/>
            <wp:positionH relativeFrom="column">
              <wp:posOffset>0</wp:posOffset>
            </wp:positionH>
            <wp:positionV relativeFrom="paragraph">
              <wp:posOffset>278130</wp:posOffset>
            </wp:positionV>
            <wp:extent cx="5943600" cy="26587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943600" cy="2658745"/>
                    </a:xfrm>
                    <a:prstGeom prst="rect">
                      <a:avLst/>
                    </a:prstGeom>
                  </pic:spPr>
                </pic:pic>
              </a:graphicData>
            </a:graphic>
          </wp:anchor>
        </w:drawing>
      </w:r>
    </w:p>
    <w:p w:rsidR="0064678E" w:rsidRDefault="00FC7D10">
      <w:pPr>
        <w:spacing w:line="254" w:lineRule="auto"/>
        <w:jc w:val="both"/>
        <w:rPr>
          <w:rFonts w:ascii="Calibri" w:eastAsia="Calibri" w:hAnsi="Calibri" w:cs="Calibri"/>
          <w:color w:val="000000"/>
        </w:rPr>
      </w:pPr>
      <w:r>
        <w:rPr>
          <w:rFonts w:eastAsia="Calibri" w:cs="Calibri"/>
          <w:b/>
          <w:color w:val="000000"/>
        </w:rPr>
        <w:t>Figure S1.</w:t>
      </w:r>
      <w:r>
        <w:rPr>
          <w:rFonts w:eastAsia="Calibri" w:cs="Calibri"/>
          <w:color w:val="000000"/>
        </w:rPr>
        <w:t xml:space="preserve"> Genetic reference availability comparison for cryptobenthic and conspicuous fish species from the Gulf of California. Venn diagrams showing 12S metabarcodes found in </w:t>
      </w:r>
      <w:proofErr w:type="spellStart"/>
      <w:r>
        <w:rPr>
          <w:rFonts w:eastAsia="Calibri" w:cs="Calibri"/>
          <w:color w:val="000000"/>
        </w:rPr>
        <w:t>GenBank</w:t>
      </w:r>
      <w:proofErr w:type="spellEnd"/>
      <w:r>
        <w:rPr>
          <w:rFonts w:eastAsia="Calibri" w:cs="Calibri"/>
          <w:color w:val="000000"/>
        </w:rPr>
        <w:t>, in our local reference, and all detected species in the field.</w:t>
      </w:r>
    </w:p>
    <w:p w:rsidR="00D5546B" w:rsidRDefault="00FC7D10">
      <w:r>
        <w:br w:type="page"/>
      </w:r>
      <w:r w:rsidR="00D5546B">
        <w:rPr>
          <w:noProof/>
        </w:rPr>
        <w:lastRenderedPageBreak/>
        <w:drawing>
          <wp:inline distT="0" distB="0" distL="0" distR="0">
            <wp:extent cx="5943600" cy="6727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S_distance_tree_localRef_clean_REVIEW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727190"/>
                    </a:xfrm>
                    <a:prstGeom prst="rect">
                      <a:avLst/>
                    </a:prstGeom>
                  </pic:spPr>
                </pic:pic>
              </a:graphicData>
            </a:graphic>
          </wp:inline>
        </w:drawing>
      </w:r>
    </w:p>
    <w:p w:rsidR="0064678E" w:rsidRDefault="00FC7D10">
      <w:r w:rsidRPr="00616C1D">
        <w:rPr>
          <w:b/>
        </w:rPr>
        <w:t>Figure S2.</w:t>
      </w:r>
      <w:r>
        <w:t xml:space="preserve"> Genetic distance tree created from complete alignment of the </w:t>
      </w:r>
      <w:proofErr w:type="spellStart"/>
      <w:r>
        <w:t>teleo</w:t>
      </w:r>
      <w:proofErr w:type="spellEnd"/>
      <w:r>
        <w:t xml:space="preserve"> metabarcode obtained from 59 local fish species.</w:t>
      </w:r>
    </w:p>
    <w:p w:rsidR="0064678E" w:rsidRDefault="00FC7D10">
      <w:r>
        <w:br w:type="page"/>
      </w:r>
    </w:p>
    <w:p w:rsidR="0064678E" w:rsidRDefault="00FC7D10">
      <w:pPr>
        <w:jc w:val="both"/>
        <w:rPr>
          <w:rFonts w:ascii="Calibri" w:eastAsia="Calibri" w:hAnsi="Calibri" w:cs="Calibri"/>
          <w:color w:val="000000"/>
        </w:rPr>
      </w:pPr>
      <w:r>
        <w:rPr>
          <w:noProof/>
        </w:rPr>
        <w:lastRenderedPageBreak/>
        <w:drawing>
          <wp:inline distT="0" distB="0" distL="0" distR="0">
            <wp:extent cx="5943600" cy="2828290"/>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pic:cNvPicPr>
                      <a:picLocks noChangeAspect="1" noChangeArrowheads="1"/>
                    </pic:cNvPicPr>
                  </pic:nvPicPr>
                  <pic:blipFill>
                    <a:blip r:embed="rId7"/>
                    <a:srcRect t="3188" b="2602"/>
                    <a:stretch>
                      <a:fillRect/>
                    </a:stretch>
                  </pic:blipFill>
                  <pic:spPr bwMode="auto">
                    <a:xfrm>
                      <a:off x="0" y="0"/>
                      <a:ext cx="5943600" cy="2828290"/>
                    </a:xfrm>
                    <a:prstGeom prst="rect">
                      <a:avLst/>
                    </a:prstGeom>
                  </pic:spPr>
                </pic:pic>
              </a:graphicData>
            </a:graphic>
          </wp:inline>
        </w:drawing>
      </w:r>
    </w:p>
    <w:p w:rsidR="00616C1D" w:rsidRDefault="00FC7D10">
      <w:pPr>
        <w:jc w:val="both"/>
        <w:rPr>
          <w:rFonts w:ascii="Calibri" w:eastAsia="Calibri" w:hAnsi="Calibri" w:cs="Calibri"/>
          <w:color w:val="000000"/>
        </w:rPr>
      </w:pPr>
      <w:bookmarkStart w:id="3" w:name="_heading=h.1fob9te"/>
      <w:bookmarkEnd w:id="3"/>
      <w:r>
        <w:rPr>
          <w:rFonts w:eastAsia="Calibri" w:cs="Calibri"/>
          <w:b/>
          <w:color w:val="000000"/>
        </w:rPr>
        <w:t>Figure S3</w:t>
      </w:r>
      <w:r>
        <w:rPr>
          <w:rFonts w:eastAsia="Calibri" w:cs="Calibri"/>
          <w:color w:val="000000"/>
        </w:rPr>
        <w:t xml:space="preserve">. Taxonomic rank resolution for 12S </w:t>
      </w:r>
      <w:proofErr w:type="gramStart"/>
      <w:r>
        <w:rPr>
          <w:rFonts w:eastAsia="Calibri" w:cs="Calibri"/>
          <w:color w:val="000000"/>
        </w:rPr>
        <w:t>eDNA</w:t>
      </w:r>
      <w:proofErr w:type="gramEnd"/>
      <w:r>
        <w:rPr>
          <w:rFonts w:eastAsia="Calibri" w:cs="Calibri"/>
          <w:color w:val="000000"/>
        </w:rPr>
        <w:t xml:space="preserve"> metabarcoding. Number of ASVs identified per taxonomic rank for cryptobenthic and conspicuous fish. Exact ASV counts </w:t>
      </w:r>
      <w:proofErr w:type="gramStart"/>
      <w:r>
        <w:rPr>
          <w:rFonts w:eastAsia="Calibri" w:cs="Calibri"/>
          <w:color w:val="000000"/>
        </w:rPr>
        <w:t>are shown</w:t>
      </w:r>
      <w:proofErr w:type="gramEnd"/>
      <w:r>
        <w:rPr>
          <w:rFonts w:eastAsia="Calibri" w:cs="Calibri"/>
          <w:color w:val="000000"/>
        </w:rPr>
        <w:t xml:space="preserve"> above each bar.</w:t>
      </w:r>
    </w:p>
    <w:p w:rsidR="0064678E" w:rsidRDefault="0064678E" w:rsidP="00616C1D">
      <w:pPr>
        <w:jc w:val="both"/>
      </w:pPr>
    </w:p>
    <w:p w:rsidR="0064678E" w:rsidRDefault="00FC7D10">
      <w:pPr>
        <w:jc w:val="center"/>
        <w:rPr>
          <w:rFonts w:ascii="Calibri" w:eastAsia="Calibri" w:hAnsi="Calibri" w:cs="Calibri"/>
          <w:b/>
          <w:color w:val="000000"/>
        </w:rPr>
      </w:pPr>
      <w:r>
        <w:rPr>
          <w:noProof/>
        </w:rPr>
        <w:drawing>
          <wp:inline distT="0" distB="0" distL="0" distR="0">
            <wp:extent cx="5135245" cy="2562225"/>
            <wp:effectExtent l="0" t="0" r="0" b="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a:blip r:embed="rId8"/>
                    <a:srcRect l="10463" t="20480" r="7194" b="16738"/>
                    <a:stretch>
                      <a:fillRect/>
                    </a:stretch>
                  </pic:blipFill>
                  <pic:spPr bwMode="auto">
                    <a:xfrm>
                      <a:off x="0" y="0"/>
                      <a:ext cx="5135245" cy="2562225"/>
                    </a:xfrm>
                    <a:prstGeom prst="rect">
                      <a:avLst/>
                    </a:prstGeom>
                  </pic:spPr>
                </pic:pic>
              </a:graphicData>
            </a:graphic>
          </wp:inline>
        </w:drawing>
      </w:r>
    </w:p>
    <w:p w:rsidR="0064678E" w:rsidRDefault="00FC7D10">
      <w:pPr>
        <w:jc w:val="both"/>
        <w:rPr>
          <w:rFonts w:ascii="Calibri" w:eastAsia="Calibri" w:hAnsi="Calibri" w:cs="Calibri"/>
          <w:color w:val="000000"/>
        </w:rPr>
      </w:pPr>
      <w:r>
        <w:rPr>
          <w:rFonts w:eastAsia="Calibri" w:cs="Calibri"/>
          <w:b/>
          <w:color w:val="000000"/>
        </w:rPr>
        <w:t>Figure S4.</w:t>
      </w:r>
      <w:r>
        <w:rPr>
          <w:rFonts w:eastAsia="Calibri" w:cs="Calibri"/>
          <w:color w:val="000000"/>
        </w:rPr>
        <w:t xml:space="preserve"> Abundance and frequency distribution plot from collected cryptobenthic species. The species noted were collected by 12S </w:t>
      </w:r>
      <w:proofErr w:type="gramStart"/>
      <w:r>
        <w:rPr>
          <w:rFonts w:eastAsia="Calibri" w:cs="Calibri"/>
          <w:color w:val="000000"/>
        </w:rPr>
        <w:t>eDNA</w:t>
      </w:r>
      <w:proofErr w:type="gramEnd"/>
      <w:r>
        <w:rPr>
          <w:rFonts w:eastAsia="Calibri" w:cs="Calibri"/>
          <w:color w:val="000000"/>
        </w:rPr>
        <w:t xml:space="preserve"> metabarcoding, except </w:t>
      </w:r>
      <w:r>
        <w:rPr>
          <w:rFonts w:eastAsia="Calibri" w:cs="Calibri"/>
          <w:i/>
          <w:color w:val="000000"/>
        </w:rPr>
        <w:t>Acanthemblemaria crockeri</w:t>
      </w:r>
      <w:r>
        <w:rPr>
          <w:rFonts w:eastAsia="Calibri" w:cs="Calibri"/>
          <w:color w:val="000000"/>
        </w:rPr>
        <w:t xml:space="preserve">, a widespread and abundant sister species of detected </w:t>
      </w:r>
      <w:r>
        <w:rPr>
          <w:rFonts w:eastAsia="Calibri" w:cs="Calibri"/>
          <w:i/>
          <w:color w:val="000000"/>
        </w:rPr>
        <w:t xml:space="preserve">A. </w:t>
      </w:r>
      <w:proofErr w:type="spellStart"/>
      <w:r>
        <w:rPr>
          <w:rFonts w:eastAsia="Calibri" w:cs="Calibri"/>
          <w:i/>
          <w:color w:val="000000"/>
        </w:rPr>
        <w:t>macrospilus</w:t>
      </w:r>
      <w:proofErr w:type="spellEnd"/>
      <w:r>
        <w:rPr>
          <w:rFonts w:eastAsia="Calibri" w:cs="Calibri"/>
          <w:color w:val="000000"/>
        </w:rPr>
        <w:t>.</w:t>
      </w:r>
    </w:p>
    <w:p w:rsidR="0064678E" w:rsidRDefault="00FC7D10">
      <w:pPr>
        <w:rPr>
          <w:rFonts w:ascii="Calibri" w:eastAsia="Calibri" w:hAnsi="Calibri" w:cs="Calibri"/>
          <w:color w:val="000000"/>
        </w:rPr>
      </w:pPr>
      <w:r>
        <w:br w:type="page"/>
      </w:r>
    </w:p>
    <w:p w:rsidR="0064678E" w:rsidRDefault="0064678E">
      <w:pPr>
        <w:jc w:val="both"/>
        <w:rPr>
          <w:rFonts w:ascii="Calibri" w:eastAsia="Calibri" w:hAnsi="Calibri" w:cs="Calibri"/>
          <w:color w:val="000000"/>
        </w:rPr>
      </w:pPr>
    </w:p>
    <w:p w:rsidR="0064678E" w:rsidRDefault="00FC7D10">
      <w:pPr>
        <w:jc w:val="both"/>
        <w:rPr>
          <w:rFonts w:ascii="Calibri" w:eastAsia="Calibri" w:hAnsi="Calibri" w:cs="Calibri"/>
          <w:color w:val="000000"/>
          <w:sz w:val="16"/>
          <w:szCs w:val="16"/>
        </w:rPr>
      </w:pPr>
      <w:r>
        <w:rPr>
          <w:noProof/>
        </w:rPr>
        <w:drawing>
          <wp:inline distT="0" distB="0" distL="0" distR="0">
            <wp:extent cx="5943600" cy="4410075"/>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noChangeArrowheads="1"/>
                    </pic:cNvPicPr>
                  </pic:nvPicPr>
                  <pic:blipFill>
                    <a:blip r:embed="rId9"/>
                    <a:srcRect b="3456"/>
                    <a:stretch>
                      <a:fillRect/>
                    </a:stretch>
                  </pic:blipFill>
                  <pic:spPr bwMode="auto">
                    <a:xfrm>
                      <a:off x="0" y="0"/>
                      <a:ext cx="5943600" cy="4410075"/>
                    </a:xfrm>
                    <a:prstGeom prst="rect">
                      <a:avLst/>
                    </a:prstGeom>
                  </pic:spPr>
                </pic:pic>
              </a:graphicData>
            </a:graphic>
          </wp:inline>
        </w:drawing>
      </w:r>
      <w:r>
        <w:rPr>
          <w:rFonts w:eastAsia="Calibri" w:cs="Calibri"/>
          <w:color w:val="000000"/>
        </w:rPr>
        <w:t xml:space="preserve"> </w:t>
      </w:r>
    </w:p>
    <w:p w:rsidR="0064678E" w:rsidRDefault="00FC7D10">
      <w:pPr>
        <w:jc w:val="both"/>
        <w:rPr>
          <w:rFonts w:ascii="Calibri" w:eastAsia="Calibri" w:hAnsi="Calibri" w:cs="Calibri"/>
          <w:color w:val="000000"/>
        </w:rPr>
      </w:pPr>
      <w:r>
        <w:rPr>
          <w:rFonts w:eastAsia="Calibri" w:cs="Calibri"/>
          <w:b/>
          <w:color w:val="000000"/>
        </w:rPr>
        <w:t>Figure S</w:t>
      </w:r>
      <w:r w:rsidR="00616C1D">
        <w:rPr>
          <w:rFonts w:eastAsia="Calibri" w:cs="Calibri"/>
          <w:b/>
          <w:color w:val="000000"/>
        </w:rPr>
        <w:t>5</w:t>
      </w:r>
      <w:r>
        <w:rPr>
          <w:rFonts w:eastAsia="Calibri" w:cs="Calibri"/>
          <w:b/>
          <w:color w:val="000000"/>
        </w:rPr>
        <w:t>.</w:t>
      </w:r>
      <w:r>
        <w:rPr>
          <w:rFonts w:eastAsia="Calibri" w:cs="Calibri"/>
          <w:color w:val="000000"/>
        </w:rPr>
        <w:t xml:space="preserve"> Mantel test for distance dependence in community composition for method-combined detected and historical cryptobenthic and conspicuous fish in the Gulf of California. The straight line is a modeled regression among distance matrices, and red smoothed line follows raw data dispersion. Mantel’s R statistic and p value are noted.</w:t>
      </w:r>
    </w:p>
    <w:p w:rsidR="0064678E" w:rsidRDefault="0064678E"/>
    <w:p w:rsidR="0064678E" w:rsidRDefault="0064678E"/>
    <w:sectPr w:rsidR="0064678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mila">
    <w15:presenceInfo w15:providerId="Windows Live" w15:userId="af932592ceb0c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8E"/>
    <w:rsid w:val="00616C1D"/>
    <w:rsid w:val="0064678E"/>
    <w:rsid w:val="00D5546B"/>
    <w:rsid w:val="00FC7D1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A7EE"/>
  <w15:docId w15:val="{E3C37C9A-7868-4C49-9A1A-3CF451B0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25615"/>
    <w:rPr>
      <w:rFonts w:ascii="Segoe UI" w:hAnsi="Segoe UI" w:cs="Segoe UI"/>
      <w:sz w:val="18"/>
      <w:szCs w:val="18"/>
    </w:rPr>
  </w:style>
  <w:style w:type="character" w:customStyle="1" w:styleId="HeaderChar">
    <w:name w:val="Header Char"/>
    <w:basedOn w:val="DefaultParagraphFont"/>
    <w:link w:val="Header"/>
    <w:uiPriority w:val="99"/>
    <w:qFormat/>
    <w:rsid w:val="00B534EA"/>
  </w:style>
  <w:style w:type="character" w:customStyle="1" w:styleId="FooterChar">
    <w:name w:val="Footer Char"/>
    <w:basedOn w:val="DefaultParagraphFont"/>
    <w:link w:val="Footer"/>
    <w:uiPriority w:val="99"/>
    <w:qFormat/>
    <w:rsid w:val="00B534EA"/>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25615"/>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534EA"/>
    <w:pPr>
      <w:tabs>
        <w:tab w:val="center" w:pos="4680"/>
        <w:tab w:val="right" w:pos="9360"/>
      </w:tabs>
      <w:spacing w:after="0" w:line="240" w:lineRule="auto"/>
    </w:pPr>
  </w:style>
  <w:style w:type="paragraph" w:styleId="Footer">
    <w:name w:val="footer"/>
    <w:basedOn w:val="Normal"/>
    <w:link w:val="FooterChar"/>
    <w:uiPriority w:val="99"/>
    <w:unhideWhenUsed/>
    <w:rsid w:val="00B534EA"/>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pPr>
      <w:spacing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ncbi.nlm.nih.gov/Taxonomy/Browser/wwwtax.cgi"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dc:description/>
  <cp:lastModifiedBy>Camila</cp:lastModifiedBy>
  <cp:revision>7</cp:revision>
  <dcterms:created xsi:type="dcterms:W3CDTF">2024-11-01T16:28:00Z</dcterms:created>
  <dcterms:modified xsi:type="dcterms:W3CDTF">2024-11-26T00:43:00Z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